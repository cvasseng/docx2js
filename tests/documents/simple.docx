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Test Document</w:t>
      </w:r>
    </w:p>
    <w:p>
      <w:pPr>
        <w:pStyle w:val="BodyText"/>
        <w:bidi w:val="0"/>
        <w:jc w:val="start"/>
        <w:rPr/>
      </w:pPr>
      <w:r>
        <w:rPr/>
        <w:t xml:space="preserve">This is a </w:t>
      </w:r>
      <w:r>
        <w:rPr>
          <w:b/>
          <w:bCs/>
        </w:rPr>
        <w:t>test documnent</w:t>
      </w:r>
      <w:r>
        <w:rPr/>
        <w:t xml:space="preserve">. It contains </w:t>
      </w:r>
      <w:r>
        <w:rPr>
          <w:i/>
          <w:iCs/>
        </w:rPr>
        <w:t>a few different things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Here’s a table for instance: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Fruit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Amount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Apple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Orange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Pear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There’s some more </w:t>
      </w:r>
      <w:r>
        <w:rPr>
          <w:u w:val="single"/>
        </w:rPr>
        <w:t>text</w:t>
      </w:r>
      <w:r>
        <w:rPr/>
        <w:t xml:space="preserve"> here. This sentence has a </w:t>
      </w:r>
      <w:commentRangeStart w:id="0"/>
      <w:r>
        <w:rPr/>
        <w:t>comment</w:t>
      </w:r>
      <w:r>
        <w:rPr/>
      </w:r>
      <w:commentRangeEnd w:id="0"/>
      <w:r>
        <w:commentReference w:id="0"/>
      </w:r>
      <w:r>
        <w:rPr/>
        <w:t xml:space="preserve"> in it.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And in this sentence, there’s a </w:t>
      </w:r>
      <w:ins w:id="0" w:author="Unknown Author" w:date="2025-02-10T22:35:16Z">
        <w:r>
          <w:rPr/>
          <w:t>two</w:t>
        </w:r>
      </w:ins>
      <w:del w:id="1" w:author="Unknown Author" w:date="2025-02-10T22:35:14Z">
        <w:r>
          <w:rPr/>
          <w:delText>few</w:delText>
        </w:r>
      </w:del>
      <w:r>
        <w:rPr/>
        <w:t xml:space="preserve"> modification suggestions.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2-10T22:35:35Z" w:initials="">
    <w:p>
      <w:pPr>
        <w:overflowPunct w:val="false"/>
        <w:bidi w:val="0"/>
        <w:rPr/>
      </w:pPr>
      <w:r>
        <w:rPr>
          <w:rFonts w:eastAsia="Cantarell" w:cs="FreeSerif"/>
          <w:kern w:val="0"/>
          <w:lang w:val="en-US" w:eastAsia="en-US" w:bidi="en-US"/>
        </w:rPr>
        <w:t>This is the comment in question.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2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LibreOffice/24.8.4.2$Linux_X86_64 LibreOffice_project/480$Build-2</Application>
  <AppVersion>15.0000</AppVersion>
  <Pages>1</Pages>
  <Words>47</Words>
  <Characters>223</Characters>
  <CharactersWithSpaces>257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2025-02-10T22:33:37Z</dcterms:created>
  <dc:creator/>
  <dc:description/>
  <dc:language>en-US</dc:language>
  <cp:lastModifiedBy/>
  <dcterms:modified xsi:type="dcterms:W3CDTF">2025-02-10T23:26:17Z</dcterms:modified>
  <cp:revision>2</cp:revision>
  <dc:subject/>
  <dc:title/>
</cp:coreProperties>
</file>